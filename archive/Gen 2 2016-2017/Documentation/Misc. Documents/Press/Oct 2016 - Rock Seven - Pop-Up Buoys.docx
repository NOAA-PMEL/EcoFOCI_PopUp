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71CB0" w14:textId="2427E05D" w:rsidR="0095785F" w:rsidRPr="00B21509" w:rsidRDefault="00EF0C8B" w:rsidP="00B21509">
      <w:r w:rsidRPr="005A3CBA">
        <w:rPr>
          <w:sz w:val="32"/>
          <w:szCs w:val="32"/>
        </w:rPr>
        <w:t xml:space="preserve"> </w:t>
      </w:r>
      <w:r w:rsidR="00AC5448" w:rsidRPr="005A3CBA">
        <w:rPr>
          <w:sz w:val="32"/>
          <w:szCs w:val="32"/>
        </w:rPr>
        <w:br w:type="textWrapping" w:clear="all"/>
      </w:r>
      <w:r w:rsidR="003A6D0D">
        <w:t>Southampton</w:t>
      </w:r>
      <w:r w:rsidR="00A62EAF" w:rsidRPr="005A3CBA">
        <w:t>,</w:t>
      </w:r>
      <w:r w:rsidR="003A6D0D">
        <w:t xml:space="preserve"> </w:t>
      </w:r>
      <w:r w:rsidR="00C91F91">
        <w:t>xx</w:t>
      </w:r>
      <w:r w:rsidR="003A6D0D">
        <w:t xml:space="preserve"> </w:t>
      </w:r>
      <w:r w:rsidR="00C91F91">
        <w:t>October 2016</w:t>
      </w:r>
      <w:r w:rsidR="0095785F" w:rsidRPr="005A3CBA">
        <w:t xml:space="preserve"> </w:t>
      </w:r>
      <w:r w:rsidR="005A3CBA" w:rsidRPr="005A3CBA">
        <w:t>|</w:t>
      </w:r>
      <w:r w:rsidR="005A3CBA">
        <w:t xml:space="preserve"> FOR IMMEDIATE RELEASE</w:t>
      </w:r>
    </w:p>
    <w:p w14:paraId="59B47DC1" w14:textId="10747E00" w:rsidR="00AC5448" w:rsidRPr="00AC5448" w:rsidRDefault="000C467D" w:rsidP="003C16E8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RockBLOCK </w:t>
      </w:r>
      <w:r w:rsidR="00AF769C">
        <w:rPr>
          <w:b/>
          <w:sz w:val="32"/>
          <w:szCs w:val="32"/>
        </w:rPr>
        <w:t xml:space="preserve">Iridium </w:t>
      </w:r>
      <w:r w:rsidR="00925B14">
        <w:rPr>
          <w:b/>
          <w:sz w:val="32"/>
          <w:szCs w:val="32"/>
        </w:rPr>
        <w:t xml:space="preserve">link provides crucial </w:t>
      </w:r>
      <w:r w:rsidR="00C91F91">
        <w:rPr>
          <w:b/>
          <w:sz w:val="32"/>
          <w:szCs w:val="32"/>
        </w:rPr>
        <w:t xml:space="preserve">data </w:t>
      </w:r>
      <w:r w:rsidR="00E91B2A">
        <w:rPr>
          <w:b/>
          <w:sz w:val="32"/>
          <w:szCs w:val="32"/>
        </w:rPr>
        <w:t>communication</w:t>
      </w:r>
      <w:r w:rsidR="00925B1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for </w:t>
      </w:r>
      <w:commentRangeStart w:id="0"/>
      <w:r w:rsidR="00C91F91">
        <w:rPr>
          <w:b/>
          <w:sz w:val="32"/>
          <w:szCs w:val="32"/>
        </w:rPr>
        <w:t>novel</w:t>
      </w:r>
      <w:r w:rsidR="00E91B2A">
        <w:rPr>
          <w:b/>
          <w:sz w:val="32"/>
          <w:szCs w:val="32"/>
        </w:rPr>
        <w:t xml:space="preserve"> new</w:t>
      </w:r>
      <w:commentRangeEnd w:id="0"/>
      <w:r w:rsidR="00323AA9">
        <w:rPr>
          <w:rStyle w:val="CommentReference"/>
        </w:rPr>
        <w:commentReference w:id="0"/>
      </w:r>
      <w:r w:rsidR="00C91F91">
        <w:rPr>
          <w:b/>
          <w:sz w:val="32"/>
          <w:szCs w:val="32"/>
        </w:rPr>
        <w:t xml:space="preserve"> </w:t>
      </w:r>
      <w:r w:rsidR="00CA2A9B">
        <w:rPr>
          <w:b/>
          <w:sz w:val="32"/>
          <w:szCs w:val="32"/>
        </w:rPr>
        <w:t>Arctic</w:t>
      </w:r>
      <w:r w:rsidR="00AF769C">
        <w:rPr>
          <w:b/>
          <w:sz w:val="32"/>
          <w:szCs w:val="32"/>
        </w:rPr>
        <w:t xml:space="preserve"> </w:t>
      </w:r>
      <w:r w:rsidR="00C91F91">
        <w:rPr>
          <w:b/>
          <w:sz w:val="32"/>
          <w:szCs w:val="32"/>
        </w:rPr>
        <w:t>research system</w:t>
      </w:r>
    </w:p>
    <w:p w14:paraId="7C492B94" w14:textId="3A170726" w:rsidR="00AC5448" w:rsidRPr="00970710" w:rsidRDefault="00925B14" w:rsidP="003A5F91">
      <w:pPr>
        <w:pStyle w:val="ListParagraph"/>
        <w:numPr>
          <w:ilvl w:val="0"/>
          <w:numId w:val="1"/>
        </w:numPr>
        <w:spacing w:line="240" w:lineRule="auto"/>
        <w:ind w:left="714" w:hanging="357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New expendable ‘</w:t>
      </w:r>
      <w:r w:rsidR="00AE5ACA">
        <w:rPr>
          <w:b/>
          <w:i/>
          <w:sz w:val="24"/>
          <w:szCs w:val="24"/>
        </w:rPr>
        <w:t>Pop-up B</w:t>
      </w:r>
      <w:r>
        <w:rPr>
          <w:b/>
          <w:i/>
          <w:sz w:val="24"/>
          <w:szCs w:val="24"/>
        </w:rPr>
        <w:t>uoys’ designed to measure under-ice conditions</w:t>
      </w:r>
    </w:p>
    <w:p w14:paraId="17284002" w14:textId="728137DC" w:rsidR="00080860" w:rsidRDefault="00080860" w:rsidP="000C467D">
      <w:r>
        <w:t xml:space="preserve">A team from the </w:t>
      </w:r>
      <w:r w:rsidRPr="00080860">
        <w:t>ITAE</w:t>
      </w:r>
      <w:r>
        <w:t xml:space="preserve"> (Innovative Technology for Arctic Exploration)</w:t>
      </w:r>
      <w:r w:rsidRPr="00080860">
        <w:t xml:space="preserve"> collaborative research effort by University of Washington (JISAO), University of Alaska Fairbanks (UAF), and NOAA engineers and scientists at the Pacific M</w:t>
      </w:r>
      <w:r>
        <w:t xml:space="preserve">arine Environmental Lab (PMEL) have integrated the RockBLOCK Iridium </w:t>
      </w:r>
      <w:r w:rsidR="00E91B2A">
        <w:t>communication</w:t>
      </w:r>
      <w:r>
        <w:t xml:space="preserve"> device from UK company Rock Seven in a unique new system designed to collect data on under ice sea conditions.</w:t>
      </w:r>
    </w:p>
    <w:p w14:paraId="12AA02A7" w14:textId="6FDB8649" w:rsidR="00AF769C" w:rsidRDefault="00080860" w:rsidP="00AF769C">
      <w:r>
        <w:t xml:space="preserve">RockBLOCK will provide the crucial </w:t>
      </w:r>
      <w:r w:rsidR="00E91B2A">
        <w:t>communication</w:t>
      </w:r>
      <w:r w:rsidR="00AF769C">
        <w:t xml:space="preserve"> </w:t>
      </w:r>
      <w:r>
        <w:t>link for researchers to study oceanographic conditions in the Arctic using the e</w:t>
      </w:r>
      <w:r w:rsidR="00AE5ACA">
        <w:t xml:space="preserve">ntirely new concept of </w:t>
      </w:r>
      <w:commentRangeStart w:id="1"/>
      <w:r w:rsidR="00AE5ACA">
        <w:t xml:space="preserve">‘Pop-up </w:t>
      </w:r>
      <w:r w:rsidR="00AE5ACA" w:rsidRPr="00C95F56">
        <w:t>B</w:t>
      </w:r>
      <w:r w:rsidRPr="00C95F56">
        <w:t xml:space="preserve">uoys’ </w:t>
      </w:r>
      <w:r w:rsidR="00E91B2A" w:rsidRPr="00C95F56">
        <w:t>otherwise</w:t>
      </w:r>
      <w:r w:rsidR="00AE5ACA" w:rsidRPr="00C95F56">
        <w:t xml:space="preserve"> referred to as ‘Expendable F</w:t>
      </w:r>
      <w:r w:rsidRPr="00C95F56">
        <w:t>loats’</w:t>
      </w:r>
      <w:commentRangeEnd w:id="1"/>
      <w:r w:rsidR="00C95F56">
        <w:rPr>
          <w:rStyle w:val="CommentReference"/>
        </w:rPr>
        <w:commentReference w:id="1"/>
      </w:r>
      <w:r w:rsidRPr="00C95F56">
        <w:t xml:space="preserve">. This new technology overcomes </w:t>
      </w:r>
      <w:ins w:id="2" w:author="Daniel P. Langis" w:date="2016-10-07T12:31:00Z">
        <w:r w:rsidR="003951A3">
          <w:t xml:space="preserve">many of </w:t>
        </w:r>
      </w:ins>
      <w:r w:rsidRPr="00C95F56">
        <w:t xml:space="preserve">the </w:t>
      </w:r>
      <w:r w:rsidRPr="00080860">
        <w:t>unique challenges of deploying and recovering equipment in the incredibly harsh, unpredictable environmen</w:t>
      </w:r>
      <w:r w:rsidR="00CA2A9B">
        <w:t>t during annual sea-ice breakup.</w:t>
      </w:r>
      <w:r w:rsidR="00AF769C">
        <w:t xml:space="preserve"> </w:t>
      </w:r>
      <w:r w:rsidR="00AF769C" w:rsidRPr="00080860">
        <w:t xml:space="preserve">The first version </w:t>
      </w:r>
      <w:r w:rsidR="00AE5ACA">
        <w:t xml:space="preserve">of the system </w:t>
      </w:r>
      <w:r w:rsidR="00AF769C" w:rsidRPr="00080860">
        <w:t xml:space="preserve">will collect information on Depth, Temperature, and </w:t>
      </w:r>
      <w:r w:rsidR="00AE5ACA">
        <w:t>Photosynthetic Active Radiation</w:t>
      </w:r>
      <w:ins w:id="3" w:author="Daniel P. Langis" w:date="2016-10-07T12:32:00Z">
        <w:r w:rsidR="003951A3">
          <w:t>; the first</w:t>
        </w:r>
      </w:ins>
      <w:r w:rsidR="0092198A">
        <w:t xml:space="preserve"> </w:t>
      </w:r>
      <w:del w:id="4" w:author="Daniel P. Langis" w:date="2016-10-07T12:32:00Z">
        <w:r w:rsidR="00AE5ACA" w:rsidDel="003951A3">
          <w:delText xml:space="preserve">. First </w:delText>
        </w:r>
      </w:del>
      <w:r w:rsidR="00AE5ACA">
        <w:t xml:space="preserve">deployment is expected to take place </w:t>
      </w:r>
      <w:del w:id="5" w:author="Daniel P. Langis" w:date="2016-10-07T12:07:00Z">
        <w:r w:rsidR="00AE5ACA" w:rsidDel="00C95F56">
          <w:delText xml:space="preserve">late 2016 or </w:delText>
        </w:r>
      </w:del>
      <w:ins w:id="6" w:author="Daniel P. Langis" w:date="2016-10-07T12:07:00Z">
        <w:r w:rsidR="00C95F56">
          <w:t xml:space="preserve">in </w:t>
        </w:r>
      </w:ins>
      <w:r w:rsidR="00AE5ACA">
        <w:t>early 2017, as permitted by ship schedules and research cruises.</w:t>
      </w:r>
    </w:p>
    <w:p w14:paraId="79023A25" w14:textId="577161B8" w:rsidR="00AF769C" w:rsidRDefault="00AF769C" w:rsidP="000C467D">
      <w:r>
        <w:t>The Pop-up Buoys</w:t>
      </w:r>
      <w:r w:rsidRPr="00AF769C">
        <w:t xml:space="preserve"> are designed to be deployed from a research vessel during the ice-free season, where they remain anchored on the </w:t>
      </w:r>
      <w:r>
        <w:t>seabed</w:t>
      </w:r>
      <w:r w:rsidRPr="00AF769C">
        <w:t xml:space="preserve"> for many months until the surface is completely covered in sea ice.  At a designated time for each device, a release is triggered which allows the buoys to float upward in the water colum</w:t>
      </w:r>
      <w:r>
        <w:t>n and float just under the ice.</w:t>
      </w:r>
      <w:r w:rsidRPr="00AF769C">
        <w:t xml:space="preserve"> The buoys remain under the ice until they are forced out by break-up and melting, transmitting their data to shore via </w:t>
      </w:r>
      <w:r>
        <w:t>RockBLOCK</w:t>
      </w:r>
      <w:r w:rsidRPr="00AF769C">
        <w:t xml:space="preserve"> when they arrive at the surface.</w:t>
      </w:r>
    </w:p>
    <w:p w14:paraId="692818A4" w14:textId="6EF11142" w:rsidR="00080860" w:rsidRDefault="00CA2A9B" w:rsidP="00112146">
      <w:r w:rsidRPr="00AF769C">
        <w:rPr>
          <w:i/>
        </w:rPr>
        <w:t>“C</w:t>
      </w:r>
      <w:r w:rsidR="00080860" w:rsidRPr="00AF769C">
        <w:rPr>
          <w:i/>
        </w:rPr>
        <w:t>onditions just under Arctic sea ice during Winter and Spring</w:t>
      </w:r>
      <w:r w:rsidRPr="00AF769C">
        <w:rPr>
          <w:i/>
        </w:rPr>
        <w:t xml:space="preserve"> months are largely a mystery. </w:t>
      </w:r>
      <w:r w:rsidR="00080860" w:rsidRPr="00AF769C">
        <w:rPr>
          <w:i/>
        </w:rPr>
        <w:t>However, we do know those conditions play a critical role in shaping one of the world’s most highly productive ecosystems du</w:t>
      </w:r>
      <w:r w:rsidRPr="00AF769C">
        <w:rPr>
          <w:i/>
        </w:rPr>
        <w:t xml:space="preserve">ring the ice-free </w:t>
      </w:r>
      <w:proofErr w:type="gramStart"/>
      <w:r w:rsidRPr="00AF769C">
        <w:rPr>
          <w:i/>
        </w:rPr>
        <w:t>Summer</w:t>
      </w:r>
      <w:proofErr w:type="gramEnd"/>
      <w:r w:rsidRPr="00AF769C">
        <w:rPr>
          <w:i/>
        </w:rPr>
        <w:t xml:space="preserve"> months,”</w:t>
      </w:r>
      <w:r>
        <w:t xml:space="preserve"> </w:t>
      </w:r>
      <w:commentRangeStart w:id="7"/>
      <w:commentRangeStart w:id="8"/>
      <w:r>
        <w:t xml:space="preserve">said </w:t>
      </w:r>
      <w:r w:rsidR="00112146">
        <w:t>LT Daniel Langis</w:t>
      </w:r>
      <w:commentRangeEnd w:id="8"/>
      <w:r w:rsidR="00C95F56">
        <w:rPr>
          <w:rStyle w:val="CommentReference"/>
        </w:rPr>
        <w:commentReference w:id="8"/>
      </w:r>
      <w:r w:rsidR="00112146">
        <w:t>, NOAA/PMEL - EcoFOCI/EDD</w:t>
      </w:r>
      <w:commentRangeEnd w:id="7"/>
      <w:r w:rsidR="00112146">
        <w:rPr>
          <w:rStyle w:val="CommentReference"/>
        </w:rPr>
        <w:commentReference w:id="7"/>
      </w:r>
      <w:r>
        <w:t>.</w:t>
      </w:r>
      <w:r w:rsidR="00080860" w:rsidRPr="00080860">
        <w:t xml:space="preserve"> </w:t>
      </w:r>
      <w:r w:rsidRPr="00AF769C">
        <w:rPr>
          <w:i/>
        </w:rPr>
        <w:t>“</w:t>
      </w:r>
      <w:r w:rsidR="00080860" w:rsidRPr="00AF769C">
        <w:rPr>
          <w:i/>
        </w:rPr>
        <w:t>The Pop-Up Buoy is a new type of mooring, designed to collect a vertical profile of the water column and data at the water-ice boundary during these vital periods.</w:t>
      </w:r>
      <w:r w:rsidR="00AF769C" w:rsidRPr="00AF769C">
        <w:rPr>
          <w:i/>
        </w:rPr>
        <w:t>”</w:t>
      </w:r>
      <w:r w:rsidR="00080860" w:rsidRPr="00AF769C">
        <w:rPr>
          <w:i/>
        </w:rPr>
        <w:t xml:space="preserve">  </w:t>
      </w:r>
    </w:p>
    <w:p w14:paraId="6F936400" w14:textId="13793DBF" w:rsidR="00AF769C" w:rsidRDefault="00AF769C" w:rsidP="00AF769C">
      <w:r w:rsidRPr="008445D4">
        <w:t>Designed to work with any platform with a serial or USB port, incl</w:t>
      </w:r>
      <w:r w:rsidR="00AE5ACA">
        <w:t xml:space="preserve">uding Arduino™, Raspberry PI™ and </w:t>
      </w:r>
      <w:r w:rsidRPr="008445D4">
        <w:t>Intel Edison, as well as Windows, Mac and Linux c</w:t>
      </w:r>
      <w:r>
        <w:t>omputers, RockBLOCK is a simple and</w:t>
      </w:r>
      <w:r w:rsidRPr="008445D4">
        <w:t xml:space="preserve"> reliable way to integrate </w:t>
      </w:r>
      <w:r w:rsidR="00E91B2A" w:rsidRPr="008445D4">
        <w:t>two-way</w:t>
      </w:r>
      <w:r w:rsidRPr="008445D4">
        <w:t xml:space="preserve"> communi</w:t>
      </w:r>
      <w:r>
        <w:t xml:space="preserve">cation into </w:t>
      </w:r>
      <w:r w:rsidR="00AE5ACA">
        <w:t xml:space="preserve">sensor and </w:t>
      </w:r>
      <w:r w:rsidR="00E91B2A">
        <w:t>measurement</w:t>
      </w:r>
      <w:r w:rsidR="00AE5ACA">
        <w:t xml:space="preserve"> based research</w:t>
      </w:r>
      <w:r>
        <w:t xml:space="preserve"> project</w:t>
      </w:r>
      <w:r w:rsidR="00AE5ACA">
        <w:t>s</w:t>
      </w:r>
      <w:r>
        <w:t xml:space="preserve">. It can send messages of 340 bytes and receive messages of 270 bytes using Iridium Short Burst Data (SBD), which offers global, pole-to-pole coverage. </w:t>
      </w:r>
    </w:p>
    <w:p w14:paraId="05F47FD5" w14:textId="7B576A5B" w:rsidR="00AF769C" w:rsidRDefault="00AF769C" w:rsidP="00AC5448">
      <w:pPr>
        <w:rPr>
          <w:i/>
        </w:rPr>
      </w:pPr>
      <w:r w:rsidRPr="00DB170A">
        <w:rPr>
          <w:i/>
        </w:rPr>
        <w:t>“One of the most critical elements of this project has been driving down the cost of each buoy at every level,”</w:t>
      </w:r>
      <w:r>
        <w:t xml:space="preserve"> adds </w:t>
      </w:r>
      <w:ins w:id="9" w:author="Daniel P. Langis" w:date="2016-10-07T12:08:00Z">
        <w:r w:rsidR="00C95F56">
          <w:t xml:space="preserve">LT Daniel </w:t>
        </w:r>
      </w:ins>
      <w:r w:rsidR="00112146">
        <w:t>Langis</w:t>
      </w:r>
      <w:bookmarkStart w:id="10" w:name="_GoBack"/>
      <w:bookmarkEnd w:id="10"/>
      <w:r>
        <w:t xml:space="preserve">. </w:t>
      </w:r>
      <w:r w:rsidRPr="00DB170A">
        <w:rPr>
          <w:i/>
        </w:rPr>
        <w:t>“Low-cost pressure housings, sensors, electronics, and materials all needed to be integrated without sacrificing performance in order to make this a viable technology. RockBLOCK was a crucial piece of this puzzle, allowing us to not only reduce the size and cost of the electronics, but also to dramatically reduce product development time.”</w:t>
      </w:r>
    </w:p>
    <w:p w14:paraId="78AF54B7" w14:textId="77777777" w:rsidR="00DB170A" w:rsidRDefault="00DB170A" w:rsidP="00AC5448"/>
    <w:p w14:paraId="6F0E35F4" w14:textId="5315CA08" w:rsidR="00D0279D" w:rsidRDefault="00D0279D" w:rsidP="00AC5448">
      <w:r>
        <w:t>Ends</w:t>
      </w:r>
    </w:p>
    <w:p w14:paraId="34599AAE" w14:textId="77777777" w:rsidR="00A62EAF" w:rsidRDefault="00A62EAF" w:rsidP="00AC5448">
      <w:pPr>
        <w:rPr>
          <w:b/>
        </w:rPr>
      </w:pPr>
    </w:p>
    <w:p w14:paraId="6C8FD768" w14:textId="77777777" w:rsidR="00AC5448" w:rsidRDefault="00AC5448" w:rsidP="00A62EAF">
      <w:pPr>
        <w:spacing w:after="120"/>
        <w:rPr>
          <w:b/>
        </w:rPr>
      </w:pPr>
      <w:commentRangeStart w:id="11"/>
      <w:r>
        <w:rPr>
          <w:b/>
        </w:rPr>
        <w:t>Media contacts</w:t>
      </w:r>
      <w:commentRangeEnd w:id="11"/>
      <w:r w:rsidR="00CC2895">
        <w:rPr>
          <w:rStyle w:val="CommentReference"/>
        </w:rPr>
        <w:commentReference w:id="11"/>
      </w:r>
    </w:p>
    <w:p w14:paraId="65479495" w14:textId="77777777" w:rsidR="00AC5448" w:rsidRDefault="00AC5448" w:rsidP="00AC5448">
      <w:pPr>
        <w:spacing w:after="0" w:line="240" w:lineRule="auto"/>
      </w:pPr>
      <w:r>
        <w:t>Nick Farrell</w:t>
      </w:r>
    </w:p>
    <w:p w14:paraId="061C163D" w14:textId="77777777" w:rsidR="00AC5448" w:rsidRPr="00A62EAF" w:rsidRDefault="00AC5448" w:rsidP="00AC5448">
      <w:pPr>
        <w:spacing w:after="0" w:line="240" w:lineRule="auto"/>
        <w:rPr>
          <w:b/>
        </w:rPr>
      </w:pPr>
      <w:r w:rsidRPr="00A62EAF">
        <w:rPr>
          <w:b/>
        </w:rPr>
        <w:t>Rock Seven</w:t>
      </w:r>
    </w:p>
    <w:p w14:paraId="7E8DCA2B" w14:textId="77777777" w:rsidR="00AC5448" w:rsidRDefault="00AC5448" w:rsidP="00AC5448">
      <w:pPr>
        <w:spacing w:after="0" w:line="240" w:lineRule="auto"/>
      </w:pPr>
      <w:r>
        <w:t>+44 (0) 2380 003888</w:t>
      </w:r>
    </w:p>
    <w:p w14:paraId="2091D3AD" w14:textId="77777777" w:rsidR="00AC5448" w:rsidRDefault="00AC5448" w:rsidP="00AC5448">
      <w:pPr>
        <w:spacing w:after="0" w:line="240" w:lineRule="auto"/>
      </w:pPr>
      <w:r w:rsidRPr="00A62EAF">
        <w:t>nick.farrell@ybtracking.com</w:t>
      </w:r>
    </w:p>
    <w:p w14:paraId="157257A9" w14:textId="77777777" w:rsidR="00AC5448" w:rsidRDefault="00AC5448" w:rsidP="00AC5448">
      <w:pPr>
        <w:spacing w:after="0" w:line="240" w:lineRule="auto"/>
      </w:pPr>
    </w:p>
    <w:p w14:paraId="5E99B0A1" w14:textId="0FD8C993" w:rsidR="00AC5448" w:rsidRDefault="00AC5448" w:rsidP="00AC5448">
      <w:pPr>
        <w:spacing w:after="0" w:line="240" w:lineRule="auto"/>
      </w:pPr>
      <w:r>
        <w:t>Saul Trewern</w:t>
      </w:r>
      <w:r w:rsidR="00A62EAF">
        <w:t xml:space="preserve"> </w:t>
      </w:r>
    </w:p>
    <w:p w14:paraId="491A0035" w14:textId="3E593C73" w:rsidR="00AC5448" w:rsidRPr="00A62EAF" w:rsidRDefault="00AC5448" w:rsidP="00AC5448">
      <w:pPr>
        <w:spacing w:after="0" w:line="240" w:lineRule="auto"/>
        <w:rPr>
          <w:b/>
        </w:rPr>
      </w:pPr>
      <w:r w:rsidRPr="00A62EAF">
        <w:rPr>
          <w:b/>
        </w:rPr>
        <w:t xml:space="preserve">Saltwater </w:t>
      </w:r>
      <w:r w:rsidR="00AF769C">
        <w:rPr>
          <w:b/>
        </w:rPr>
        <w:t>Stone</w:t>
      </w:r>
      <w:r w:rsidRPr="00A62EAF">
        <w:rPr>
          <w:b/>
        </w:rPr>
        <w:t xml:space="preserve"> </w:t>
      </w:r>
    </w:p>
    <w:p w14:paraId="0586C46E" w14:textId="77777777" w:rsidR="00AC5448" w:rsidRDefault="00AC5448" w:rsidP="00AC5448">
      <w:pPr>
        <w:spacing w:after="0" w:line="240" w:lineRule="auto"/>
      </w:pPr>
      <w:r>
        <w:t>+44 (0) 1202 669244</w:t>
      </w:r>
    </w:p>
    <w:p w14:paraId="1E2A54E7" w14:textId="1CE42C52" w:rsidR="00AC5448" w:rsidRDefault="00DB170A" w:rsidP="00AC5448">
      <w:pPr>
        <w:spacing w:after="0" w:line="240" w:lineRule="auto"/>
      </w:pPr>
      <w:r>
        <w:t>s.trewern@saltwater-stone</w:t>
      </w:r>
      <w:r w:rsidR="00AC5448">
        <w:t>.com</w:t>
      </w:r>
    </w:p>
    <w:p w14:paraId="0EEE9EA4" w14:textId="77777777" w:rsidR="00D0279D" w:rsidRDefault="00D0279D" w:rsidP="003F0A28">
      <w:pPr>
        <w:rPr>
          <w:b/>
        </w:rPr>
      </w:pPr>
    </w:p>
    <w:p w14:paraId="1FBA1106" w14:textId="77777777" w:rsidR="003F0A28" w:rsidRPr="00AC5448" w:rsidRDefault="003F0A28" w:rsidP="003F0A28">
      <w:pPr>
        <w:rPr>
          <w:b/>
        </w:rPr>
      </w:pPr>
      <w:r w:rsidRPr="00AC5448">
        <w:rPr>
          <w:b/>
        </w:rPr>
        <w:t>About Rock Seven</w:t>
      </w:r>
    </w:p>
    <w:p w14:paraId="402BE574" w14:textId="77777777" w:rsidR="003F0A28" w:rsidRPr="00AC5448" w:rsidRDefault="003F0A28" w:rsidP="003F0A28">
      <w:r w:rsidRPr="00AC5448">
        <w:t>Rock Seven is a manufacturer of Iridium-based satellite tracking &amp; communication systems and an airtime contracts provider. The Rock Seven portfolio includes the RockSTAR &amp; RockFLEET tracking systems, the RockBLOCK M2M product, and The CORE web-based tracking management solution.</w:t>
      </w:r>
    </w:p>
    <w:p w14:paraId="6F0E578C" w14:textId="77777777" w:rsidR="003F0A28" w:rsidRDefault="003F0A28" w:rsidP="003F0A28">
      <w:r w:rsidRPr="00AC5448">
        <w:t xml:space="preserve">Founded in 2005 the company aims to make satellite communications &amp; tracking accessible to everybody in a simple and easy to understand way. Rock Seven provides services to a wide range of organisations, ranging from government and military to NGOs, private companies, ship-owners and consumers. </w:t>
      </w:r>
      <w:r>
        <w:t xml:space="preserve"> </w:t>
      </w:r>
    </w:p>
    <w:p w14:paraId="14418FD8" w14:textId="77777777" w:rsidR="003F0A28" w:rsidRDefault="0092198A" w:rsidP="003F0A28">
      <w:hyperlink r:id="rId10" w:history="1">
        <w:r w:rsidR="003F0A28">
          <w:rPr>
            <w:rStyle w:val="Hyperlink"/>
          </w:rPr>
          <w:t>http://www.rock7.com</w:t>
        </w:r>
      </w:hyperlink>
    </w:p>
    <w:p w14:paraId="32382038" w14:textId="77777777" w:rsidR="00AC5448" w:rsidRDefault="00AC5448" w:rsidP="00AC5448"/>
    <w:p w14:paraId="2E38DA83" w14:textId="77777777" w:rsidR="00AC5448" w:rsidRDefault="00AC5448" w:rsidP="00AC5448"/>
    <w:sectPr w:rsidR="00AC544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niel P. Langis" w:date="2016-10-07T12:29:00Z" w:initials="DPL">
    <w:p w14:paraId="31BBED62" w14:textId="116A9E21" w:rsidR="00323AA9" w:rsidRDefault="00323AA9">
      <w:pPr>
        <w:pStyle w:val="CommentText"/>
      </w:pPr>
      <w:r>
        <w:rPr>
          <w:rStyle w:val="CommentReference"/>
        </w:rPr>
        <w:annotationRef/>
      </w:r>
      <w:r>
        <w:t xml:space="preserve">Word </w:t>
      </w:r>
      <w:r w:rsidR="003951A3">
        <w:t>choice?</w:t>
      </w:r>
    </w:p>
  </w:comment>
  <w:comment w:id="1" w:author="Daniel P. Langis" w:date="2016-10-07T12:16:00Z" w:initials="DPL">
    <w:p w14:paraId="63982BA1" w14:textId="2D11DF15" w:rsidR="00C95F56" w:rsidRDefault="00C95F56">
      <w:pPr>
        <w:pStyle w:val="CommentText"/>
      </w:pPr>
      <w:r>
        <w:rPr>
          <w:rStyle w:val="CommentReference"/>
        </w:rPr>
        <w:annotationRef/>
      </w:r>
      <w:r>
        <w:t>What are we calling these officially?</w:t>
      </w:r>
    </w:p>
  </w:comment>
  <w:comment w:id="8" w:author="Daniel P. Langis" w:date="2016-10-07T12:08:00Z" w:initials="DPL">
    <w:p w14:paraId="0D30AA54" w14:textId="54EE6347" w:rsidR="00C95F56" w:rsidRDefault="00C95F56">
      <w:pPr>
        <w:pStyle w:val="CommentText"/>
      </w:pPr>
      <w:r>
        <w:rPr>
          <w:rStyle w:val="CommentReference"/>
        </w:rPr>
        <w:annotationRef/>
      </w:r>
      <w:r>
        <w:t xml:space="preserve">First half of this quote taken from ITAE website – should be credited to Calvin or Heather? </w:t>
      </w:r>
    </w:p>
  </w:comment>
  <w:comment w:id="7" w:author="Saul Trewern" w:date="2016-10-07T11:46:00Z" w:initials="ST">
    <w:p w14:paraId="297347FF" w14:textId="645F8D87" w:rsidR="00112146" w:rsidRDefault="00112146">
      <w:pPr>
        <w:pStyle w:val="CommentText"/>
      </w:pPr>
      <w:r>
        <w:rPr>
          <w:rStyle w:val="CommentReference"/>
        </w:rPr>
        <w:annotationRef/>
      </w:r>
      <w:r w:rsidR="00007B9E">
        <w:t>Spokesperson</w:t>
      </w:r>
      <w:r>
        <w:t xml:space="preserve"> can be appointed by Mr. Langis if there is somebody specifically nominated within the organisation for this type of thing</w:t>
      </w:r>
    </w:p>
  </w:comment>
  <w:comment w:id="11" w:author="Saul Trewern" w:date="2016-10-07T11:47:00Z" w:initials="ST">
    <w:p w14:paraId="1674EFDF" w14:textId="5A0BAC13" w:rsidR="00CC2895" w:rsidRDefault="00CC2895">
      <w:pPr>
        <w:pStyle w:val="CommentText"/>
      </w:pPr>
      <w:r>
        <w:rPr>
          <w:rStyle w:val="CommentReference"/>
        </w:rPr>
        <w:annotationRef/>
      </w:r>
      <w:r>
        <w:t>Can include NOAA etc contacts also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97347FF" w15:done="0"/>
  <w15:commentEx w15:paraId="1674EFD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592345" w14:textId="77777777" w:rsidR="00FD254C" w:rsidRDefault="00FD254C" w:rsidP="00EF0C8B">
      <w:pPr>
        <w:spacing w:after="0" w:line="240" w:lineRule="auto"/>
      </w:pPr>
      <w:r>
        <w:separator/>
      </w:r>
    </w:p>
  </w:endnote>
  <w:endnote w:type="continuationSeparator" w:id="0">
    <w:p w14:paraId="40D542E4" w14:textId="77777777" w:rsidR="00FD254C" w:rsidRDefault="00FD254C" w:rsidP="00EF0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1A6E23" w14:textId="77777777" w:rsidR="00FD254C" w:rsidRDefault="00FD254C" w:rsidP="00EF0C8B">
      <w:pPr>
        <w:spacing w:after="0" w:line="240" w:lineRule="auto"/>
      </w:pPr>
      <w:r>
        <w:separator/>
      </w:r>
    </w:p>
  </w:footnote>
  <w:footnote w:type="continuationSeparator" w:id="0">
    <w:p w14:paraId="3EBD62FD" w14:textId="77777777" w:rsidR="00FD254C" w:rsidRDefault="00FD254C" w:rsidP="00EF0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64DC1F" w14:textId="77777777" w:rsidR="00FD254C" w:rsidRPr="003D4AA4" w:rsidRDefault="00FD254C">
    <w:pPr>
      <w:pStyle w:val="Header"/>
      <w:rPr>
        <w:spacing w:val="20"/>
        <w:sz w:val="44"/>
        <w:szCs w:val="44"/>
      </w:rPr>
    </w:pPr>
    <w:r w:rsidRPr="003D4AA4">
      <w:rPr>
        <w:noProof/>
        <w:color w:val="548DD4" w:themeColor="text2" w:themeTint="99"/>
        <w:spacing w:val="20"/>
        <w:sz w:val="32"/>
        <w:szCs w:val="32"/>
        <w:lang w:val="en-US"/>
      </w:rPr>
      <w:drawing>
        <wp:anchor distT="0" distB="0" distL="114300" distR="114300" simplePos="0" relativeHeight="251659264" behindDoc="0" locked="0" layoutInCell="1" allowOverlap="1" wp14:anchorId="37D20E45" wp14:editId="692A80B5">
          <wp:simplePos x="0" y="0"/>
          <wp:positionH relativeFrom="column">
            <wp:posOffset>3277870</wp:posOffset>
          </wp:positionH>
          <wp:positionV relativeFrom="paragraph">
            <wp:posOffset>-148590</wp:posOffset>
          </wp:positionV>
          <wp:extent cx="2499360" cy="57277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ul trewern\Deskto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4993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D4AA4">
      <w:rPr>
        <w:color w:val="548DD4" w:themeColor="text2" w:themeTint="99"/>
        <w:spacing w:val="20"/>
        <w:sz w:val="44"/>
        <w:szCs w:val="44"/>
      </w:rPr>
      <w:t xml:space="preserve">PRESS RELEASE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87F94"/>
    <w:multiLevelType w:val="hybridMultilevel"/>
    <w:tmpl w:val="FD7E8B52"/>
    <w:lvl w:ilvl="0" w:tplc="BD0AC4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ul Trewern">
    <w15:presenceInfo w15:providerId="AD" w15:userId="S-1-5-21-1511177192-2700897967-379436198-11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448"/>
    <w:rsid w:val="00007B9E"/>
    <w:rsid w:val="0002618F"/>
    <w:rsid w:val="00080860"/>
    <w:rsid w:val="000C467D"/>
    <w:rsid w:val="000F1615"/>
    <w:rsid w:val="00103B96"/>
    <w:rsid w:val="00112146"/>
    <w:rsid w:val="00153182"/>
    <w:rsid w:val="00182D01"/>
    <w:rsid w:val="001D6B6F"/>
    <w:rsid w:val="00214202"/>
    <w:rsid w:val="00221663"/>
    <w:rsid w:val="002B29C8"/>
    <w:rsid w:val="00323AA9"/>
    <w:rsid w:val="00390853"/>
    <w:rsid w:val="00391D6E"/>
    <w:rsid w:val="003951A3"/>
    <w:rsid w:val="00396080"/>
    <w:rsid w:val="003A5F91"/>
    <w:rsid w:val="003A6D0D"/>
    <w:rsid w:val="003C16E8"/>
    <w:rsid w:val="003D4AA4"/>
    <w:rsid w:val="003F0A28"/>
    <w:rsid w:val="00432835"/>
    <w:rsid w:val="00491326"/>
    <w:rsid w:val="00524E5D"/>
    <w:rsid w:val="0054661E"/>
    <w:rsid w:val="005863F8"/>
    <w:rsid w:val="005A3CBA"/>
    <w:rsid w:val="005B79AC"/>
    <w:rsid w:val="005C186E"/>
    <w:rsid w:val="006026A2"/>
    <w:rsid w:val="006B686D"/>
    <w:rsid w:val="006C3339"/>
    <w:rsid w:val="007561A7"/>
    <w:rsid w:val="007773C2"/>
    <w:rsid w:val="00784620"/>
    <w:rsid w:val="00787DEE"/>
    <w:rsid w:val="007B25D0"/>
    <w:rsid w:val="007B34B0"/>
    <w:rsid w:val="007E5D7A"/>
    <w:rsid w:val="008445D4"/>
    <w:rsid w:val="008D038F"/>
    <w:rsid w:val="008E2548"/>
    <w:rsid w:val="009065B0"/>
    <w:rsid w:val="00912B77"/>
    <w:rsid w:val="0092198A"/>
    <w:rsid w:val="00925B14"/>
    <w:rsid w:val="009506F7"/>
    <w:rsid w:val="0095785F"/>
    <w:rsid w:val="00970710"/>
    <w:rsid w:val="00991E80"/>
    <w:rsid w:val="009A5342"/>
    <w:rsid w:val="009C6082"/>
    <w:rsid w:val="009D0212"/>
    <w:rsid w:val="009D0B68"/>
    <w:rsid w:val="009F5E48"/>
    <w:rsid w:val="00A20058"/>
    <w:rsid w:val="00A5036F"/>
    <w:rsid w:val="00A5538F"/>
    <w:rsid w:val="00A56F42"/>
    <w:rsid w:val="00A62EAF"/>
    <w:rsid w:val="00A71B6E"/>
    <w:rsid w:val="00A94999"/>
    <w:rsid w:val="00AB1261"/>
    <w:rsid w:val="00AC5448"/>
    <w:rsid w:val="00AE5ACA"/>
    <w:rsid w:val="00AF769C"/>
    <w:rsid w:val="00B21509"/>
    <w:rsid w:val="00B47AA2"/>
    <w:rsid w:val="00B50D79"/>
    <w:rsid w:val="00BB440C"/>
    <w:rsid w:val="00BD7BF6"/>
    <w:rsid w:val="00C20060"/>
    <w:rsid w:val="00C26701"/>
    <w:rsid w:val="00C91F91"/>
    <w:rsid w:val="00C95F56"/>
    <w:rsid w:val="00CA2A9B"/>
    <w:rsid w:val="00CA2BAE"/>
    <w:rsid w:val="00CC2895"/>
    <w:rsid w:val="00D0279D"/>
    <w:rsid w:val="00DB170A"/>
    <w:rsid w:val="00DB228E"/>
    <w:rsid w:val="00DF5195"/>
    <w:rsid w:val="00E5314E"/>
    <w:rsid w:val="00E53780"/>
    <w:rsid w:val="00E71879"/>
    <w:rsid w:val="00E91B2A"/>
    <w:rsid w:val="00EF0C8B"/>
    <w:rsid w:val="00EF1689"/>
    <w:rsid w:val="00F07675"/>
    <w:rsid w:val="00F4046C"/>
    <w:rsid w:val="00F712BF"/>
    <w:rsid w:val="00FB0267"/>
    <w:rsid w:val="00FD254C"/>
    <w:rsid w:val="00FE225E"/>
    <w:rsid w:val="00FE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625"/>
    <o:shapelayout v:ext="edit">
      <o:idmap v:ext="edit" data="1"/>
    </o:shapelayout>
  </w:shapeDefaults>
  <w:decimalSymbol w:val="."/>
  <w:listSeparator w:val=","/>
  <w14:docId w14:val="36A563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5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4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544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0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C8B"/>
  </w:style>
  <w:style w:type="paragraph" w:styleId="Footer">
    <w:name w:val="footer"/>
    <w:basedOn w:val="Normal"/>
    <w:link w:val="FooterChar"/>
    <w:uiPriority w:val="99"/>
    <w:unhideWhenUsed/>
    <w:rsid w:val="00EF0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C8B"/>
  </w:style>
  <w:style w:type="paragraph" w:styleId="ListParagraph">
    <w:name w:val="List Paragraph"/>
    <w:basedOn w:val="Normal"/>
    <w:uiPriority w:val="34"/>
    <w:qFormat/>
    <w:rsid w:val="009065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03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3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3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3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38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5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4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544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0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C8B"/>
  </w:style>
  <w:style w:type="paragraph" w:styleId="Footer">
    <w:name w:val="footer"/>
    <w:basedOn w:val="Normal"/>
    <w:link w:val="FooterChar"/>
    <w:uiPriority w:val="99"/>
    <w:unhideWhenUsed/>
    <w:rsid w:val="00EF0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C8B"/>
  </w:style>
  <w:style w:type="paragraph" w:styleId="ListParagraph">
    <w:name w:val="List Paragraph"/>
    <w:basedOn w:val="Normal"/>
    <w:uiPriority w:val="34"/>
    <w:qFormat/>
    <w:rsid w:val="009065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03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3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3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3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3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yperlink" Target="http://www.rock7mobile.com/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05515-388C-4860-B9DC-D71BFBC47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 Trewern</dc:creator>
  <cp:lastModifiedBy>Daniel P. Langis</cp:lastModifiedBy>
  <cp:revision>4</cp:revision>
  <cp:lastPrinted>2015-02-19T10:13:00Z</cp:lastPrinted>
  <dcterms:created xsi:type="dcterms:W3CDTF">2016-10-07T19:24:00Z</dcterms:created>
  <dcterms:modified xsi:type="dcterms:W3CDTF">2016-10-07T19:34:00Z</dcterms:modified>
</cp:coreProperties>
</file>